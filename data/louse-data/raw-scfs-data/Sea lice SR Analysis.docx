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p65c0qb2p8y" w:id="0"/>
      <w:bookmarkEnd w:id="0"/>
      <w:r w:rsidDel="00000000" w:rsidR="00000000" w:rsidRPr="00000000">
        <w:rPr>
          <w:rtl w:val="0"/>
        </w:rPr>
        <w:t xml:space="preserve">Running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2g8y6n450mg" w:id="1"/>
      <w:bookmarkEnd w:id="1"/>
      <w:r w:rsidDel="00000000" w:rsidR="00000000" w:rsidRPr="00000000">
        <w:rPr>
          <w:rtl w:val="0"/>
        </w:rPr>
        <w:t xml:space="preserve">Meeting Sept 29 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Goal of the project: </w:t>
      </w:r>
      <w:r w:rsidDel="00000000" w:rsidR="00000000" w:rsidRPr="00000000">
        <w:rPr>
          <w:rtl w:val="0"/>
        </w:rPr>
        <w:t xml:space="preserve">To r</w:t>
      </w:r>
      <w:r w:rsidDel="00000000" w:rsidR="00000000" w:rsidRPr="00000000">
        <w:rPr>
          <w:rtl w:val="0"/>
        </w:rPr>
        <w:t xml:space="preserve">eassess the relationship between sea louse abundance on out-migrating wild juvenile salmon [in the Broughton Archipelago?] and productivity of wild salmon populations in a stock-recruit (SR) analysis.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Terminology: Population = river population. I.e., a unique combination of species and spawning location as differentiated in NuSEDS.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gsg7z1ezf4b8" w:id="2"/>
      <w:bookmarkEnd w:id="2"/>
      <w:r w:rsidDel="00000000" w:rsidR="00000000" w:rsidRPr="00000000">
        <w:rPr>
          <w:rtl w:val="0"/>
        </w:rPr>
        <w:t xml:space="preserve">Scope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BATI is funding the project by verbal agreement, need to prepare written proposal. Otherwise a lot of flexibility on topic and scope.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Term: Feb 1 - August 31, 2022 (7 months)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Cole finishing MSc in Dec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TAing over next 3 months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much time in the next 4 months to start on this, but can get a head start on data requests etc. as needed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Species?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 for BATI to know how salmon are doing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pink salmon, but keep options open if things go well to branch out to other species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Area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lxhxk61zjagi" w:id="3"/>
      <w:bookmarkEnd w:id="3"/>
      <w:r w:rsidDel="00000000" w:rsidR="00000000" w:rsidRPr="00000000">
        <w:rPr>
          <w:rtl w:val="0"/>
        </w:rPr>
        <w:t xml:space="preserve">History of similar analyses in the Broughton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Krkošek, M., Ford, J.S., Morton, A., Lele, S., Myers, R.A., and Lewis, M.A. 2007. Declining wild salmon populations in relation to parasites from farm salmon. Science (80-. ).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318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(5857): 1772. doi:10.1126/science.1148744.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look at population-level effects of sea lice on </w:t>
      </w:r>
      <w:r w:rsidDel="00000000" w:rsidR="00000000" w:rsidRPr="00000000">
        <w:rPr>
          <w:b w:val="1"/>
          <w:rtl w:val="0"/>
        </w:rPr>
        <w:t xml:space="preserve">pink salmon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not account for sea louse abundance, but merely compared productivity between regions with and without salmon farms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used spawner data; did not account for catch in a SR analysis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Connors, B.M., Krkošek, M., Ford, J., and Dill, L.M. 2010. Coho salmon productivity in relation to salmon lice from infected prey and salmon farms. J. Appl. Ecol. </w:t>
        </w:r>
      </w:hyperlink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47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(6): 1372–1377. doi:10.1111/j.1365-2664.2010.01889.x.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Focused on </w:t>
      </w:r>
      <w:r w:rsidDel="00000000" w:rsidR="00000000" w:rsidRPr="00000000">
        <w:rPr>
          <w:b w:val="1"/>
          <w:rtl w:val="0"/>
        </w:rPr>
        <w:t xml:space="preserve">coho salmon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Performed proper SR analysis accounting for catch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Krkošek, M., and Hilborn, R. 2011. Sea lice (</w:t>
        </w:r>
      </w:hyperlink>
      <w:hyperlink r:id="rId1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Lepeophtheirus salmonis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) infestations and the productivity of pink salmon (</w:t>
        </w:r>
      </w:hyperlink>
      <w:hyperlink r:id="rId1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Oncorhynchus gorbuscha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) in the Broughton Archipelago, British Columbia, Canada. Can. J. Fish. Aquat. Sci. </w:t>
        </w:r>
      </w:hyperlink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68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(1): 17–29. doi:10.1139/F10-137.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Focused on </w:t>
      </w:r>
      <w:r w:rsidDel="00000000" w:rsidR="00000000" w:rsidRPr="00000000">
        <w:rPr>
          <w:b w:val="1"/>
          <w:rtl w:val="0"/>
        </w:rPr>
        <w:t xml:space="preserve">pink salmon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Improved on Krkosek et al. 2007 by 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Accounting for catch in a Ricker SR model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Including random effects for </w:t>
      </w:r>
    </w:p>
    <w:p w:rsidR="00000000" w:rsidDel="00000000" w:rsidP="00000000" w:rsidRDefault="00000000" w:rsidRPr="00000000" w14:paraId="0000001E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year to capture variability in among years shared by all populations (e.g., due to shifts in ocean conditions) </w:t>
      </w:r>
    </w:p>
    <w:p w:rsidR="00000000" w:rsidDel="00000000" w:rsidP="00000000" w:rsidRDefault="00000000" w:rsidRPr="00000000" w14:paraId="0000001F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area nested within year to account for shared variation among populations within an Pacific Fisheries Management Area (PFMA)</w:t>
      </w:r>
    </w:p>
    <w:p w:rsidR="00000000" w:rsidDel="00000000" w:rsidP="00000000" w:rsidRDefault="00000000" w:rsidRPr="00000000" w14:paraId="00000020">
      <w:pPr>
        <w:numPr>
          <w:ilvl w:val="3"/>
          <w:numId w:val="3"/>
        </w:numPr>
        <w:spacing w:after="24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Population to account for intrinsic differences among populations that are consistent through time</w:t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9525" cy="295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Performed model comparison using AIC and Likelihood Ratio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Marty, G.D., Saksida, S.M., and Quinn, T.J. 2010. Relationship of farm salmon, sea lice, and wild salmon populations. Proc. Natl. Acad. Sci. </w:t>
        </w:r>
      </w:hyperlink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107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(52): 22599–22604. doi:10.1073/pnas.1009573108.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Krkošek, M., Connors, B.M., Morton, A., Lewis, M.A., Dill, L.M., and Hilborn, R. 2011. Effects of parasites from salmon farms on productivity of wild salmon. Proc. Natl. Acad. Sci. </w:t>
        </w:r>
      </w:hyperlink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108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(35): 14700–14704. doi:10.1073/pnas.1101845108.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Considered </w:t>
      </w:r>
      <w:r w:rsidDel="00000000" w:rsidR="00000000" w:rsidRPr="00000000">
        <w:rPr>
          <w:b w:val="1"/>
          <w:rtl w:val="0"/>
        </w:rPr>
        <w:t xml:space="preserve">coho and pink salmon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four different metrics of lice on farmed salmon as coviariates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Peacock, S.J., Krkošek, M., Proboszcz, S., Orr, C., and Lewis, M.A. 2013. Cessation of a salmon decline with control of parasites. Ecol. Appl. </w:t>
        </w:r>
      </w:hyperlink>
      <w:hyperlink r:id="rId2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23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(3): 606–620. doi:10.1890/12-0519.1.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Built on Krkosek et al. 2011 PNAS by using louse abundance on wild juvenile salmon as the covariate, instead of some metric of louse abundance on farmed salmon, thus providing a more direct test of the potential impact of lice on wild salmon populations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33738" cy="5006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500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Data and code </w:t>
      </w:r>
      <w:hyperlink r:id="rId30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here</w:t>
        </w:r>
      </w:hyperlink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Peacock, S.J., Connors, B.M., Krkošek, M., Irvine, J.R., and Lewis, M.A. 2014. Can reduced predation offset negative effects of sea louse parasites on chum salmon? Proc. R. Soc. B Biol. Sci. </w:t>
        </w:r>
      </w:hyperlink>
      <w:hyperlink r:id="rId3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281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: 20132913. doi:10.1098/rspb.2013.2913.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Focused on </w:t>
      </w:r>
      <w:r w:rsidDel="00000000" w:rsidR="00000000" w:rsidRPr="00000000">
        <w:rPr>
          <w:b w:val="1"/>
          <w:rtl w:val="0"/>
        </w:rPr>
        <w:t xml:space="preserve">chum salmon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Found no evidence of relationship between log(R/S) and sea lice on wild juvenile salmon, unlike Peacock et all 2013 did for pink salmon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and data … somewhere.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d00esf9odio5" w:id="4"/>
      <w:bookmarkEnd w:id="4"/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 lice monitoring data for the Broughton up-to-date and available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Caution</w:t>
      </w:r>
      <w:r w:rsidDel="00000000" w:rsidR="00000000" w:rsidRPr="00000000">
        <w:rPr>
          <w:rtl w:val="0"/>
        </w:rPr>
        <w:t xml:space="preserve">: estimating annual abundance using model-based approach rather averages due to shifts in the timing of sampling from year-to-year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random effect for week of sampling when estimating annual abundance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Spawner data from NuSEDS; publicly available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Catch data managed by Area Managers. See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for outline of PFMAs.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Exploitation rates available through the PSF’s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Salmon Watersheds Program Data Library</w:t>
        </w:r>
      </w:hyperlink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data have been compiled at least up until 2018 at the CU level for the analysis that went into the biological status assessments in the PSE.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Eric Hertz (PSF; ehertz@psf.ca) may have updated data that are not yet in the Data Library. At the very least, he knows who the current Area managers are who have this info.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PSF outsourcing data compilation and “massaging” for north and central coast to LGL; the data and code for this is here: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https://github.com/LGLLimited/nccdbv2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DFO Contacts: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Pieter vanWill - Area 12 Manager for DFO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Brian Spilsted -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Atkinson, EM, CE Guinchard, AM Kamarainen, SJ Peacock &amp; AW Bateman. 2020. The status of Pacific salmon in the Broughton Archipelago, northeast Vancouver Island, and mainland inlets. A report from Salmon Coast Field Station. Available from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www.salmoncoast.org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Did not look at sea lice, but performed river-level stock recruit analyses for all species of salmon throughout the Broughton.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Used data up to 2017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i33arafb77zp" w:id="5"/>
      <w:bookmarkEnd w:id="5"/>
      <w:r w:rsidDel="00000000" w:rsidR="00000000" w:rsidRPr="00000000">
        <w:rPr>
          <w:rtl w:val="0"/>
        </w:rPr>
        <w:t xml:space="preserve">Statistical approach &amp; questions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Species to focus on?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we merely looking to add more years of data, or how can we improve on the methods previously applied?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Start simple and get something in the bag</w:t>
      </w:r>
    </w:p>
    <w:p w:rsidR="00000000" w:rsidDel="00000000" w:rsidP="00000000" w:rsidRDefault="00000000" w:rsidRPr="00000000" w14:paraId="0000004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Initial analysis does a GLMM approach, using some random effects to account for different spatial and temporal scales of shared variability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Think about what could be done to improve on this if time allows or for future research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Adress 2015 high lice numbers and think about how we can test hypotheses from Bateman 2016 that following returns will be low.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Broader scale analysis including other regions? Data on sea lice not available…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update SR analysis, or </w:t>
      </w:r>
      <w:r w:rsidDel="00000000" w:rsidR="00000000" w:rsidRPr="00000000">
        <w:rPr>
          <w:highlight w:val="yellow"/>
          <w:rtl w:val="0"/>
        </w:rPr>
        <w:t xml:space="preserve">also look at relationships between farm lice and wild lice</w:t>
      </w:r>
      <w:r w:rsidDel="00000000" w:rsidR="00000000" w:rsidRPr="00000000">
        <w:rPr>
          <w:rtl w:val="0"/>
        </w:rPr>
        <w:t xml:space="preserve"> a la Peacock et al 2013?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component is important for BATIs objectives and worth adding on.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at what are the critical farms around Knight-Tribune convergence. Seems like this cluster of farms is driving the relationships that we’re seeing.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extensions from Andrew: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Incorporating spatial structure beyond just random effects that we currently have</w:t>
      </w:r>
    </w:p>
    <w:p w:rsidR="00000000" w:rsidDel="00000000" w:rsidP="00000000" w:rsidRDefault="00000000" w:rsidRPr="00000000" w14:paraId="0000004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Better accounts for straying among populations (what </w:t>
      </w:r>
      <w:r w:rsidDel="00000000" w:rsidR="00000000" w:rsidRPr="00000000">
        <w:rPr>
          <w:i w:val="1"/>
          <w:rtl w:val="0"/>
        </w:rPr>
        <w:t xml:space="preserve">is </w:t>
      </w:r>
      <w:r w:rsidDel="00000000" w:rsidR="00000000" w:rsidRPr="00000000">
        <w:rPr>
          <w:rtl w:val="0"/>
        </w:rPr>
        <w:t xml:space="preserve">a population?)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in uncertainty in spawner counts, exploitation data (e.g., in a integrated population model)</w:t>
      </w:r>
    </w:p>
    <w:p w:rsidR="00000000" w:rsidDel="00000000" w:rsidP="00000000" w:rsidRDefault="00000000" w:rsidRPr="00000000" w14:paraId="0000005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State-space model incorporating observation and process error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Random-walk time-varying productivity analysis (non-stationarity) </w:t>
      </w:r>
    </w:p>
    <w:p w:rsidR="00000000" w:rsidDel="00000000" w:rsidP="00000000" w:rsidRDefault="00000000" w:rsidRPr="00000000" w14:paraId="0000005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Strong evidence that productivity has varied over the last decade</w:t>
      </w:r>
    </w:p>
    <w:p w:rsidR="00000000" w:rsidDel="00000000" w:rsidP="00000000" w:rsidRDefault="00000000" w:rsidRPr="00000000" w14:paraId="0000005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Could have regional time-varying productivity, with f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Cole Notes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Redoing just the pink analysis - if possible would be nice to do chum and coho as well 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Doing the data requests is easier, but the coho and chum data would need age data etc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Whatever analysis we decide on, do pink, start that writeup, then do coho if there’s time, then do chum if we somehow have the time 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DEFINITELy do the data requests for all three -- chance for this to balloon, so knock off pink first if we can/have to 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 the data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new numbers, peter van will (sp?) it should be okay to go ahead, but might be difficult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PSF catch data, the scale of catch records is not always as detailed as we want - we can reach out to peter again 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central coast control areas (it’s not area 12), maybe he has access to those data or can send an email from them 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Spawner data are readily available 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Catch data - DFO has no central repository for this, the area managers need to agree to give it to you, and then they do things differently in each area 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 is to compare between the central area (area 12 manager is the peter guy) but the areas 7-10 are the reference areas in the north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Eric hertz does the salmon explorer website 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ONLY area level catch </w:t>
      </w:r>
    </w:p>
    <w:p w:rsidR="00000000" w:rsidDel="00000000" w:rsidP="00000000" w:rsidRDefault="00000000" w:rsidRPr="00000000" w14:paraId="0000007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 you partition your catch data via escapement rate 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Online the pacific salmon explorer is up to 2018 but there are more recent data that might not have been uploaded 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worth reaching out to the DFO folks and getting the datasets -- if all else fails, we can use the CU-level data for exploitation rates and whether we can get river level 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Andrew says he wouldn’t trust what we get (steph said that something might have been massaged into the CU unit) 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area 11, we know there are farms but we don’t have good sea lice data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Contacting people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Eric, peter van will, each area manager --- and then wait and see which threads come up 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EXACT REQUESTS</w:t>
      </w:r>
    </w:p>
    <w:p w:rsidR="00000000" w:rsidDel="00000000" w:rsidP="00000000" w:rsidRDefault="00000000" w:rsidRPr="00000000" w14:paraId="00000079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Steph can contact eric and cc us </w:t>
      </w:r>
    </w:p>
    <w:p w:rsidR="00000000" w:rsidDel="00000000" w:rsidP="00000000" w:rsidRDefault="00000000" w:rsidRPr="00000000" w14:paraId="0000007A">
      <w:pPr>
        <w:numPr>
          <w:ilvl w:val="3"/>
          <w:numId w:val="6"/>
        </w:numPr>
        <w:ind w:left="2880" w:hanging="360"/>
        <w:rPr>
          <w:u w:val="none"/>
        </w:rPr>
      </w:pPr>
      <w:ins w:author="Stephanie Peacock" w:id="0" w:date="2021-10-01T14:56:12Z">
        <w:r w:rsidDel="00000000" w:rsidR="00000000" w:rsidRPr="00000000">
          <w:rPr>
            <w:rtl w:val="0"/>
          </w:rPr>
          <w:t xml:space="preserve">Update: Email sent to Eric but no response yet. Exploitation rates by CU available from the PSE data library  (</w:t>
        </w:r>
        <w:r w:rsidDel="00000000" w:rsidR="00000000" w:rsidRPr="00000000">
          <w:fldChar w:fldCharType="begin"/>
        </w:r>
        <w:r w:rsidDel="00000000" w:rsidR="00000000" w:rsidRPr="00000000">
          <w:instrText xml:space="preserve">HYPERLINK "https://drive.google.com/file/d/134kw81C8TNa9wqowc8MmVXfVKUpsEIwX/view?usp=sharing"</w: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  <w:r w:rsidDel="00000000" w:rsidR="00000000" w:rsidRPr="00000000">
          <w:fldChar w:fldCharType="end"/>
        </w:r>
        <w:r w:rsidDel="00000000" w:rsidR="00000000" w:rsidRPr="00000000">
          <w:rPr>
            <w:rtl w:val="0"/>
          </w:rPr>
          <w:t xml:space="preserve">) and include pink salmon up to 2019 for some CUs, but info is patchy.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Pieter {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Pieter.VanWill@dfo-mpo.gc.ca</w:t>
        </w:r>
      </w:hyperlink>
      <w:r w:rsidDel="00000000" w:rsidR="00000000" w:rsidRPr="00000000">
        <w:rPr>
          <w:rtl w:val="0"/>
        </w:rPr>
        <w:t xml:space="preserve">} has been good, cole to contact him - looking for areas 7-12, this is the catch data and/or exploitation rate data</w:t>
      </w:r>
      <w:ins w:author="Sean Godwin" w:id="1" w:date="2021-09-29T15:45:11Z">
        <w:r w:rsidDel="00000000" w:rsidR="00000000" w:rsidRPr="00000000">
          <w:rPr>
            <w:rtl w:val="0"/>
          </w:rPr>
          <w:t xml:space="preserve"> (Peter is area manager for 12, so may not have 7-11 in hand, but we should ask)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Top priority pink, second priority coho/chum </w:t>
      </w:r>
    </w:p>
    <w:p w:rsidR="00000000" w:rsidDel="00000000" w:rsidP="00000000" w:rsidRDefault="00000000" w:rsidRPr="00000000" w14:paraId="0000007D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“Thanks for sharing data with the regional report, we want to follow up with [more recent analysis] and we’re hoping for updated data for BATI/salmon coast”</w:t>
      </w:r>
    </w:p>
    <w:p w:rsidR="00000000" w:rsidDel="00000000" w:rsidP="00000000" w:rsidRDefault="00000000" w:rsidRPr="00000000" w14:paraId="0000007E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Pieter might have all these data, if he doesn’t, he is the person most likely to just say “i’ll just send an email” </w:t>
      </w:r>
    </w:p>
    <w:p w:rsidR="00000000" w:rsidDel="00000000" w:rsidP="00000000" w:rsidRDefault="00000000" w:rsidRPr="00000000" w14:paraId="0000007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Emma has data possibly on the salmon coast website (?) - ask her for these data 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proposal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deliverables (i.e. important first pass ones) then what are the interesting questions we’ll get to if we have time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Three obvious things for possible extensions</w:t>
      </w:r>
    </w:p>
    <w:p w:rsidR="00000000" w:rsidDel="00000000" w:rsidP="00000000" w:rsidRDefault="00000000" w:rsidRPr="00000000" w14:paraId="00000083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Incorporate spatial structure beyond the spatial random effects (have some more geographic spatial structure work in)</w:t>
      </w:r>
    </w:p>
    <w:p w:rsidR="00000000" w:rsidDel="00000000" w:rsidP="00000000" w:rsidRDefault="00000000" w:rsidRPr="00000000" w14:paraId="00000084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Uncertainty in the input data (uncertainty propagation) </w:t>
      </w:r>
    </w:p>
    <w:p w:rsidR="00000000" w:rsidDel="00000000" w:rsidP="00000000" w:rsidRDefault="00000000" w:rsidRPr="00000000" w14:paraId="0000008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State of salmon report, emma did a random walk time varying productivity rate -- steph’s previous stuff has a fixed productivity that is then affected by sea louse counts, but we could merge those two approaches because the time-varying approach is increasingly common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 stuff on the table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do something a bit more interesting than the previous version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want to have juvenile sea lice and the farmed fish lice as covariates</w:t>
      </w:r>
    </w:p>
    <w:p w:rsidR="00000000" w:rsidDel="00000000" w:rsidP="00000000" w:rsidRDefault="00000000" w:rsidRPr="00000000" w14:paraId="00000089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Andrew says we should also then include the important farms (didn’t get which ones but there are a few) -- farms are sources of infection the broughton -- steph says “is there an optimal grouping of farms that predict lice on juveniles and how does that compare to the flow predictions” 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Andrew says start simple and get something in the bag with the knowledge - stick with the well thought out simple but solid analyses that steph initially did</w:t>
      </w:r>
    </w:p>
    <w:p w:rsidR="00000000" w:rsidDel="00000000" w:rsidP="00000000" w:rsidRDefault="00000000" w:rsidRPr="00000000" w14:paraId="0000008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Andrew says that we do have a clear follow-up that should be working in - the prediction they made about the 2015 high lice numbers, we can talk about how we want to build that in </w:t>
      </w:r>
    </w:p>
    <w:p w:rsidR="00000000" w:rsidDel="00000000" w:rsidP="00000000" w:rsidRDefault="00000000" w:rsidRPr="00000000" w14:paraId="0000008C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Fit the stock recruit models without that year and then hold out 2015</w:t>
      </w:r>
    </w:p>
    <w:p w:rsidR="00000000" w:rsidDel="00000000" w:rsidP="00000000" w:rsidRDefault="00000000" w:rsidRPr="00000000" w14:paraId="0000008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Could apply to all years since then that could be more relevant moving on -- could just be the leave one out approach and see where we go </w:t>
      </w:r>
    </w:p>
    <w:p w:rsidR="00000000" w:rsidDel="00000000" w:rsidP="00000000" w:rsidRDefault="00000000" w:rsidRPr="00000000" w14:paraId="0000008E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thought: just turn it into a forecast? Depends on if covariates are forecastable i guess, maybe uncertainty too high</w:t>
      </w:r>
    </w:p>
    <w:p w:rsidR="00000000" w:rsidDel="00000000" w:rsidP="00000000" w:rsidRDefault="00000000" w:rsidRPr="00000000" w14:paraId="0000008F">
      <w:pPr>
        <w:ind w:left="0" w:firstLine="0"/>
        <w:rPr>
          <w:ins w:author="Sean Godwin" w:id="2" w:date="2021-09-29T15:47:25Z"/>
        </w:rPr>
      </w:pPr>
      <w:r w:rsidDel="00000000" w:rsidR="00000000" w:rsidRPr="00000000">
        <w:rPr>
          <w:rtl w:val="0"/>
        </w:rPr>
        <w:t xml:space="preserve"> </w:t>
      </w:r>
      <w:ins w:author="Sean Godwin" w:id="2" w:date="2021-09-29T15:47:2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90">
      <w:pPr>
        <w:numPr>
          <w:ilvl w:val="2"/>
          <w:numId w:val="6"/>
        </w:numPr>
        <w:ind w:left="2160" w:hanging="360"/>
        <w:rPr>
          <w:u w:val="none"/>
        </w:rPr>
      </w:pPr>
      <w:ins w:author="Sean Godwin" w:id="2" w:date="2021-09-29T15:47:25Z">
        <w:r w:rsidDel="00000000" w:rsidR="00000000" w:rsidRPr="00000000">
          <w:rPr>
            <w:rtl w:val="0"/>
          </w:rPr>
          <w:t xml:space="preserve">https://cdnsciencepub.com/doi/abs/10.1139/cjfas-2016-0122</w:t>
        </w:r>
      </w:ins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mailto:Pieter.VanWill@dfo-mpo.gc.ca" TargetMode="External"/><Relationship Id="rId20" Type="http://schemas.openxmlformats.org/officeDocument/2006/relationships/hyperlink" Target="http://www.pnas.org/content/107/52/22599.abstract" TargetMode="External"/><Relationship Id="rId22" Type="http://schemas.openxmlformats.org/officeDocument/2006/relationships/hyperlink" Target="http://www.pnas.org/content/107/52/22599.abstract" TargetMode="External"/><Relationship Id="rId21" Type="http://schemas.openxmlformats.org/officeDocument/2006/relationships/hyperlink" Target="http://www.pnas.org/content/107/52/22599.abstract" TargetMode="External"/><Relationship Id="rId24" Type="http://schemas.openxmlformats.org/officeDocument/2006/relationships/hyperlink" Target="http://www.pnas.org/content/108/35/14700" TargetMode="External"/><Relationship Id="rId23" Type="http://schemas.openxmlformats.org/officeDocument/2006/relationships/hyperlink" Target="http://www.pnas.org/content/108/35/147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i.wiley.com/10.1111/j.1365-2664.2010.01889.x" TargetMode="External"/><Relationship Id="rId26" Type="http://schemas.openxmlformats.org/officeDocument/2006/relationships/hyperlink" Target="http://www.esajournals.org/doi/abs/10.1890/12-0519.1" TargetMode="External"/><Relationship Id="rId25" Type="http://schemas.openxmlformats.org/officeDocument/2006/relationships/hyperlink" Target="http://www.pnas.org/content/108/35/14700" TargetMode="External"/><Relationship Id="rId28" Type="http://schemas.openxmlformats.org/officeDocument/2006/relationships/hyperlink" Target="http://www.esajournals.org/doi/abs/10.1890/12-0519.1" TargetMode="External"/><Relationship Id="rId27" Type="http://schemas.openxmlformats.org/officeDocument/2006/relationships/hyperlink" Target="http://www.esajournals.org/doi/abs/10.1890/12-0519.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ience.org/doi/abs/10.1126/science.1148744" TargetMode="External"/><Relationship Id="rId29" Type="http://schemas.openxmlformats.org/officeDocument/2006/relationships/image" Target="media/image1.png"/><Relationship Id="rId7" Type="http://schemas.openxmlformats.org/officeDocument/2006/relationships/hyperlink" Target="https://www.science.org/doi/abs/10.1126/science.1148744" TargetMode="External"/><Relationship Id="rId8" Type="http://schemas.openxmlformats.org/officeDocument/2006/relationships/hyperlink" Target="https://www.science.org/doi/abs/10.1126/science.1148744" TargetMode="External"/><Relationship Id="rId31" Type="http://schemas.openxmlformats.org/officeDocument/2006/relationships/hyperlink" Target="https://royalsocietypublishing.org/doi/10.1098/rspb.2013.2913" TargetMode="External"/><Relationship Id="rId30" Type="http://schemas.openxmlformats.org/officeDocument/2006/relationships/hyperlink" Target="https://github.com/sjpeacock/Peacock2013EcolAppl" TargetMode="External"/><Relationship Id="rId11" Type="http://schemas.openxmlformats.org/officeDocument/2006/relationships/hyperlink" Target="http://doi.wiley.com/10.1111/j.1365-2664.2010.01889.x" TargetMode="External"/><Relationship Id="rId33" Type="http://schemas.openxmlformats.org/officeDocument/2006/relationships/hyperlink" Target="https://royalsocietypublishing.org/doi/10.1098/rspb.2013.2913" TargetMode="External"/><Relationship Id="rId10" Type="http://schemas.openxmlformats.org/officeDocument/2006/relationships/hyperlink" Target="http://doi.wiley.com/10.1111/j.1365-2664.2010.01889.x" TargetMode="External"/><Relationship Id="rId32" Type="http://schemas.openxmlformats.org/officeDocument/2006/relationships/hyperlink" Target="https://royalsocietypublishing.org/doi/10.1098/rspb.2013.2913" TargetMode="External"/><Relationship Id="rId13" Type="http://schemas.openxmlformats.org/officeDocument/2006/relationships/hyperlink" Target="http://www.nrcresearchpress.com/doi/abs/10.1139/F10-137" TargetMode="External"/><Relationship Id="rId35" Type="http://schemas.openxmlformats.org/officeDocument/2006/relationships/hyperlink" Target="https://open.canada.ca/data/en/dataset/c48669a3-045b-400d-b730-48aafe8c5ee6" TargetMode="External"/><Relationship Id="rId12" Type="http://schemas.openxmlformats.org/officeDocument/2006/relationships/hyperlink" Target="http://www.nrcresearchpress.com/doi/abs/10.1139/F10-137" TargetMode="External"/><Relationship Id="rId34" Type="http://schemas.openxmlformats.org/officeDocument/2006/relationships/hyperlink" Target="https://github.com/salmoncoast/Sea-lice-database" TargetMode="External"/><Relationship Id="rId15" Type="http://schemas.openxmlformats.org/officeDocument/2006/relationships/hyperlink" Target="http://www.nrcresearchpress.com/doi/abs/10.1139/F10-137" TargetMode="External"/><Relationship Id="rId37" Type="http://schemas.openxmlformats.org/officeDocument/2006/relationships/hyperlink" Target="https://data.salmonwatersheds.ca/data-library/" TargetMode="External"/><Relationship Id="rId14" Type="http://schemas.openxmlformats.org/officeDocument/2006/relationships/hyperlink" Target="http://www.nrcresearchpress.com/doi/abs/10.1139/F10-137" TargetMode="External"/><Relationship Id="rId36" Type="http://schemas.openxmlformats.org/officeDocument/2006/relationships/hyperlink" Target="https://www.pac.dfo-mpo.gc.ca/fm-gp/maps-cartes/areas-secteurs/index-eng.html" TargetMode="External"/><Relationship Id="rId17" Type="http://schemas.openxmlformats.org/officeDocument/2006/relationships/hyperlink" Target="http://www.nrcresearchpress.com/doi/abs/10.1139/F10-137" TargetMode="External"/><Relationship Id="rId39" Type="http://schemas.openxmlformats.org/officeDocument/2006/relationships/hyperlink" Target="http://www.salmoncoast.org" TargetMode="External"/><Relationship Id="rId16" Type="http://schemas.openxmlformats.org/officeDocument/2006/relationships/hyperlink" Target="http://www.nrcresearchpress.com/doi/abs/10.1139/F10-137" TargetMode="External"/><Relationship Id="rId38" Type="http://schemas.openxmlformats.org/officeDocument/2006/relationships/hyperlink" Target="https://github.com/LGLLimited/nccdbv2" TargetMode="External"/><Relationship Id="rId19" Type="http://schemas.openxmlformats.org/officeDocument/2006/relationships/image" Target="media/image2.png"/><Relationship Id="rId18" Type="http://schemas.openxmlformats.org/officeDocument/2006/relationships/hyperlink" Target="http://www.nrcresearchpress.com/doi/abs/10.1139/F10-1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